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  <w:rtl w:val="0"/>
        </w:rPr>
        <w:t xml:space="preserve">Q1: Create a folder and insert three files.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  <w:rtl w:val="0"/>
        </w:rPr>
        <w:t xml:space="preserve">Sol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53341</wp:posOffset>
            </wp:positionH>
            <wp:positionV relativeFrom="paragraph">
              <wp:posOffset>212725</wp:posOffset>
            </wp:positionV>
            <wp:extent cx="5339080" cy="3672840"/>
            <wp:effectExtent b="0" l="0" r="0" t="0"/>
            <wp:wrapTopAndBottom distB="0" distT="0"/>
            <wp:docPr id="4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672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  <w:rtl w:val="0"/>
        </w:rPr>
        <w:t xml:space="preserve">Q2  ls: command list out all the files which you added(use man command use 3 or 4       commands)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7074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1158875</wp:posOffset>
            </wp:positionH>
            <wp:positionV relativeFrom="paragraph">
              <wp:posOffset>14605</wp:posOffset>
            </wp:positionV>
            <wp:extent cx="3893820" cy="2893060"/>
            <wp:effectExtent b="0" l="0" r="0" t="0"/>
            <wp:wrapNone/>
            <wp:docPr descr="Text&#10;&#10;Description automatically generated" id="47" name="image8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893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023360" cy="3001645"/>
            <wp:effectExtent b="0" l="0" r="0" t="0"/>
            <wp:wrapNone/>
            <wp:docPr descr="Text&#10;&#10;Description automatically generated" id="43" name="image1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3001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Q3: mkdir==&gt;to create new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4032080" cy="3055553"/>
            <wp:effectExtent b="0" l="0" r="0" t="0"/>
            <wp:docPr descr="A screenshot of a computer&#10;&#10;Description automatically generated with medium confidence" id="49" name="image7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080" cy="3055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50" w:line="240" w:lineRule="auto"/>
        <w:rPr>
          <w:rFonts w:ascii="Open Sans" w:cs="Open Sans" w:eastAsia="Open Sans" w:hAnsi="Open Sans"/>
          <w:color w:val="6f7074"/>
          <w:sz w:val="23"/>
          <w:szCs w:val="23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rtl w:val="0"/>
        </w:rPr>
        <w:t xml:space="preserve">Q4:  cd==&gt;change directory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379730</wp:posOffset>
            </wp:positionV>
            <wp:extent cx="5463540" cy="3357245"/>
            <wp:effectExtent b="0" l="0" r="0" t="0"/>
            <wp:wrapSquare wrapText="bothSides" distB="0" distT="0" distL="114300" distR="114300"/>
            <wp:docPr descr="Text&#10;&#10;Description automatically generated" id="46" name="image6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357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Q5 touch==&gt;to create an empty file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3911824" cy="2957054"/>
            <wp:effectExtent b="0" l="0" r="0" t="0"/>
            <wp:docPr descr="Text&#10;&#10;Description automatically generated" id="39" name="image6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824" cy="2957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Q6:</w:t>
      </w: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  rmdir--&gt;to remove directory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Ans: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182880</wp:posOffset>
            </wp:positionH>
            <wp:positionV relativeFrom="paragraph">
              <wp:posOffset>412115</wp:posOffset>
            </wp:positionV>
            <wp:extent cx="4382135" cy="3267710"/>
            <wp:effectExtent b="0" l="0" r="0" t="0"/>
            <wp:wrapSquare wrapText="bothSides" distB="0" distT="0" distL="114300" distR="114300"/>
            <wp:docPr descr="Text&#10;&#10;Description automatically generated" id="45" name="image2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3267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Q7: rm=&gt; to remove a file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4447019" cy="3423135"/>
            <wp:effectExtent b="0" l="0" r="0" t="0"/>
            <wp:docPr descr="Text&#10;&#10;Description automatically generated" id="41" name="image2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019" cy="342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Q8: cal==&gt; current month calendar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Ans</w:t>
      </w:r>
      <w:sdt>
        <w:sdtPr>
          <w:tag w:val="goog_rdk_0"/>
        </w:sdtPr>
        <w:sdtContent>
          <w:ins w:author="Anjali Mohta" w:id="0" w:date="2022-02-01T13:45:52Z"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790575</wp:posOffset>
                  </wp:positionH>
                  <wp:positionV relativeFrom="paragraph">
                    <wp:posOffset>57150</wp:posOffset>
                  </wp:positionV>
                  <wp:extent cx="3999338" cy="3024375"/>
                  <wp:effectExtent b="0" l="0" r="0" t="0"/>
                  <wp:wrapSquare wrapText="bothSides" distB="0" distT="0" distL="114300" distR="114300"/>
                  <wp:docPr descr="Text&#10;&#10;Description automatically generated" id="48" name="image4.jpg"/>
                  <a:graphic>
                    <a:graphicData uri="http://schemas.openxmlformats.org/drawingml/2006/picture">
                      <pic:pic>
                        <pic:nvPicPr>
                          <pic:cNvPr descr="Text&#10;&#10;Description automatically generated" id="0" name="image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338" cy="302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ins>
        </w:sdtContent>
      </w:sdt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Q9: date==&gt;to display current date and time.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Ans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281940</wp:posOffset>
            </wp:positionH>
            <wp:positionV relativeFrom="paragraph">
              <wp:posOffset>308610</wp:posOffset>
            </wp:positionV>
            <wp:extent cx="5166995" cy="3907790"/>
            <wp:effectExtent b="0" l="0" r="0" t="0"/>
            <wp:wrapTopAndBottom distB="0" distT="0"/>
            <wp:docPr descr="Text&#10;&#10;Description automatically generated" id="42" name="image3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907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Open Sans" w:cs="Open Sans" w:eastAsia="Open Sans" w:hAnsi="Open Sans"/>
          <w:color w:val="6f7074"/>
          <w:sz w:val="23"/>
          <w:szCs w:val="23"/>
          <w:highlight w:val="white"/>
          <w:rtl w:val="0"/>
        </w:rPr>
        <w:t xml:space="preserve">Q10: help--&gt; to display list of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1074420</wp:posOffset>
            </wp:positionH>
            <wp:positionV relativeFrom="paragraph">
              <wp:posOffset>9525</wp:posOffset>
            </wp:positionV>
            <wp:extent cx="3853180" cy="2861945"/>
            <wp:effectExtent b="0" l="0" r="0" t="0"/>
            <wp:wrapSquare wrapText="bothSides" distB="0" distT="0" distL="114300" distR="114300"/>
            <wp:docPr descr="Text&#10;&#10;Description automatically generated" id="40" name="image5.jp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861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  <w:color w:val="6f707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footer"/>
    <w:basedOn w:val="1"/>
    <w:link w:val="18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7"/>
    <w:uiPriority w:val="99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Normal (Web)"/>
    <w:basedOn w:val="1"/>
    <w:uiPriority w:val="99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13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5" w:customStyle="1">
    <w:name w:val="Table Normal1"/>
    <w:uiPriority w:val="0"/>
    <w:qFormat w:val="1"/>
  </w:style>
  <w:style w:type="paragraph" w:styleId="16">
    <w:name w:val="List Paragraph"/>
    <w:basedOn w:val="1"/>
    <w:uiPriority w:val="34"/>
    <w:qFormat w:val="1"/>
    <w:pPr>
      <w:ind w:left="720"/>
      <w:contextualSpacing w:val="1"/>
    </w:pPr>
  </w:style>
  <w:style w:type="character" w:styleId="17" w:customStyle="1">
    <w:name w:val="Header Char"/>
    <w:basedOn w:val="8"/>
    <w:link w:val="11"/>
    <w:uiPriority w:val="99"/>
  </w:style>
  <w:style w:type="character" w:styleId="18" w:customStyle="1">
    <w:name w:val="Footer Char"/>
    <w:basedOn w:val="8"/>
    <w:link w:val="10"/>
    <w:uiPriority w:val="9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13" Type="http://schemas.openxmlformats.org/officeDocument/2006/relationships/image" Target="media/image3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1.xml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L+nkvv/WwaX0pHpQnOKn9JIVEQ==">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2022-02-01T08:53:00Z</dcterms:created>
  <dc:creator>yaksheshgupta@outlook.com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5863BEF21C844FF98C6123BD883C1343</vt:lpwstr>
  </property>
</Properties>
</file>